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B9523" w14:textId="5A3FAEE6" w:rsidR="00D75942" w:rsidRDefault="001F4203" w:rsidP="001F4203">
      <w:pPr>
        <w:jc w:val="center"/>
        <w:rPr>
          <w:b/>
          <w:bCs/>
          <w:lang w:val="nl-NL"/>
        </w:rPr>
      </w:pPr>
      <w:r w:rsidRPr="00A055FD">
        <w:rPr>
          <w:b/>
          <w:bCs/>
          <w:lang w:val="nl-NL"/>
        </w:rPr>
        <w:t xml:space="preserve">Stappenplan </w:t>
      </w:r>
      <w:proofErr w:type="spellStart"/>
      <w:r w:rsidR="00A055FD" w:rsidRPr="00A055FD">
        <w:rPr>
          <w:b/>
          <w:bCs/>
          <w:lang w:val="nl-NL"/>
        </w:rPr>
        <w:t>Kotug</w:t>
      </w:r>
      <w:proofErr w:type="spellEnd"/>
      <w:r w:rsidR="00A055FD" w:rsidRPr="00A055FD">
        <w:rPr>
          <w:b/>
          <w:bCs/>
          <w:lang w:val="nl-NL"/>
        </w:rPr>
        <w:t xml:space="preserve"> Remote control &amp; </w:t>
      </w:r>
      <w:proofErr w:type="spellStart"/>
      <w:r w:rsidR="00A055FD" w:rsidRPr="00A055FD">
        <w:rPr>
          <w:b/>
          <w:bCs/>
          <w:lang w:val="nl-NL"/>
        </w:rPr>
        <w:t>supervision</w:t>
      </w:r>
      <w:proofErr w:type="spellEnd"/>
      <w:r w:rsidR="00A055FD" w:rsidRPr="00A055FD">
        <w:rPr>
          <w:b/>
          <w:bCs/>
          <w:lang w:val="nl-NL"/>
        </w:rPr>
        <w:t xml:space="preserve"> in </w:t>
      </w:r>
      <w:proofErr w:type="spellStart"/>
      <w:r w:rsidR="00A055FD" w:rsidRPr="00A055FD">
        <w:rPr>
          <w:b/>
          <w:bCs/>
          <w:lang w:val="nl-NL"/>
        </w:rPr>
        <w:t>towing</w:t>
      </w:r>
      <w:proofErr w:type="spellEnd"/>
      <w:r w:rsidR="00A055FD" w:rsidRPr="00A055FD">
        <w:rPr>
          <w:b/>
          <w:bCs/>
          <w:lang w:val="nl-NL"/>
        </w:rPr>
        <w:t xml:space="preserve"> (slepen) van de RT </w:t>
      </w:r>
      <w:proofErr w:type="spellStart"/>
      <w:r w:rsidR="00A055FD" w:rsidRPr="00A055FD">
        <w:rPr>
          <w:b/>
          <w:bCs/>
          <w:lang w:val="nl-NL"/>
        </w:rPr>
        <w:t>Borkum</w:t>
      </w:r>
      <w:proofErr w:type="spellEnd"/>
    </w:p>
    <w:p w14:paraId="58259448" w14:textId="77777777" w:rsidR="006272A1" w:rsidRDefault="006272A1" w:rsidP="001F4203">
      <w:pPr>
        <w:jc w:val="center"/>
        <w:rPr>
          <w:b/>
          <w:bCs/>
          <w:lang w:val="nl-NL"/>
        </w:rPr>
      </w:pPr>
    </w:p>
    <w:p w14:paraId="4FFF3256" w14:textId="15B349AF" w:rsidR="00366664" w:rsidRDefault="00A04C42" w:rsidP="00881960">
      <w:pPr>
        <w:rPr>
          <w:lang w:val="nl-NL"/>
        </w:rPr>
      </w:pPr>
      <w:r>
        <w:rPr>
          <w:b/>
          <w:bCs/>
          <w:lang w:val="nl-NL"/>
        </w:rPr>
        <w:t>Inleiding</w:t>
      </w:r>
    </w:p>
    <w:p w14:paraId="4E59B0F3" w14:textId="0F894ED0" w:rsidR="005F7AB9" w:rsidRDefault="00A04C42" w:rsidP="00881960">
      <w:pPr>
        <w:rPr>
          <w:lang w:val="nl-NL"/>
        </w:rPr>
      </w:pPr>
      <w:r>
        <w:rPr>
          <w:lang w:val="nl-NL"/>
        </w:rPr>
        <w:t xml:space="preserve">Tijdens dit project hebben we de </w:t>
      </w:r>
      <w:r w:rsidR="00B05F8E">
        <w:rPr>
          <w:lang w:val="nl-NL"/>
        </w:rPr>
        <w:t xml:space="preserve">opdracht gekregen om mee te lopen met de ombouw van de </w:t>
      </w:r>
      <w:r w:rsidR="003F74E7">
        <w:rPr>
          <w:lang w:val="nl-NL"/>
        </w:rPr>
        <w:t>STC-simulator</w:t>
      </w:r>
      <w:r w:rsidR="00B05F8E">
        <w:rPr>
          <w:lang w:val="nl-NL"/>
        </w:rPr>
        <w:t xml:space="preserve"> en de RT </w:t>
      </w:r>
      <w:proofErr w:type="spellStart"/>
      <w:r w:rsidR="003D041E">
        <w:rPr>
          <w:lang w:val="nl-NL"/>
        </w:rPr>
        <w:t>B</w:t>
      </w:r>
      <w:r w:rsidR="00B05F8E">
        <w:rPr>
          <w:lang w:val="nl-NL"/>
        </w:rPr>
        <w:t>orkum</w:t>
      </w:r>
      <w:proofErr w:type="spellEnd"/>
      <w:r w:rsidR="003D041E">
        <w:rPr>
          <w:lang w:val="nl-NL"/>
        </w:rPr>
        <w:t xml:space="preserve"> om remote te kunnen varen.</w:t>
      </w:r>
      <w:r w:rsidR="003D2B61">
        <w:rPr>
          <w:lang w:val="nl-NL"/>
        </w:rPr>
        <w:t xml:space="preserve"> Het doel hiervan is om een duidelijk </w:t>
      </w:r>
      <w:r w:rsidR="007F102D">
        <w:rPr>
          <w:lang w:val="nl-NL"/>
        </w:rPr>
        <w:t>te maken hoe het proces verloopt, wat er precies nodig is en alles begrijp</w:t>
      </w:r>
      <w:r w:rsidR="00C0268E">
        <w:rPr>
          <w:lang w:val="nl-NL"/>
        </w:rPr>
        <w:t>elijk maken voor onze opdrachtgever.</w:t>
      </w:r>
      <w:r w:rsidR="0040734E">
        <w:rPr>
          <w:lang w:val="nl-NL"/>
        </w:rPr>
        <w:t xml:space="preserve"> </w:t>
      </w:r>
    </w:p>
    <w:p w14:paraId="3D50A404" w14:textId="5C55458A" w:rsidR="0040734E" w:rsidRDefault="0040734E" w:rsidP="00881960">
      <w:pPr>
        <w:rPr>
          <w:lang w:val="nl-NL"/>
        </w:rPr>
      </w:pPr>
      <w:r>
        <w:rPr>
          <w:lang w:val="nl-NL"/>
        </w:rPr>
        <w:t xml:space="preserve">Naast deze opdracht hebben we ook de opdracht gekregen om informatie van de RT </w:t>
      </w:r>
      <w:proofErr w:type="spellStart"/>
      <w:r>
        <w:rPr>
          <w:lang w:val="nl-NL"/>
        </w:rPr>
        <w:t>Borkum</w:t>
      </w:r>
      <w:proofErr w:type="spellEnd"/>
      <w:r>
        <w:rPr>
          <w:lang w:val="nl-NL"/>
        </w:rPr>
        <w:t xml:space="preserve"> naar </w:t>
      </w:r>
      <w:r w:rsidR="00146BF6">
        <w:rPr>
          <w:lang w:val="nl-NL"/>
        </w:rPr>
        <w:t>een locatie op de wal te halen.</w:t>
      </w:r>
    </w:p>
    <w:p w14:paraId="1B6180FC" w14:textId="01275D0A" w:rsidR="00146BF6" w:rsidRDefault="0014569B" w:rsidP="00881960">
      <w:pPr>
        <w:rPr>
          <w:lang w:val="nl-NL"/>
        </w:rPr>
      </w:pPr>
      <w:commentRangeStart w:id="0"/>
      <w:r>
        <w:rPr>
          <w:lang w:val="nl-NL"/>
        </w:rPr>
        <w:t xml:space="preserve">Om </w:t>
      </w:r>
      <w:commentRangeEnd w:id="0"/>
      <w:r w:rsidR="00C736EB">
        <w:rPr>
          <w:rStyle w:val="Verwijzingopmerking"/>
        </w:rPr>
        <w:commentReference w:id="0"/>
      </w:r>
      <w:r>
        <w:rPr>
          <w:lang w:val="nl-NL"/>
        </w:rPr>
        <w:t xml:space="preserve">duidelijker te maken wat wij als groep gaan doen om deze opdracht te voltooien </w:t>
      </w:r>
      <w:r w:rsidR="00AB4220">
        <w:rPr>
          <w:lang w:val="nl-NL"/>
        </w:rPr>
        <w:t xml:space="preserve">hebben wij een stappenplan </w:t>
      </w:r>
      <w:r w:rsidR="00281BD8">
        <w:rPr>
          <w:lang w:val="nl-NL"/>
        </w:rPr>
        <w:t>opgesteld.</w:t>
      </w:r>
    </w:p>
    <w:p w14:paraId="5E290792" w14:textId="46C696B1" w:rsidR="00281BD8" w:rsidRDefault="00570CEF" w:rsidP="00881960">
      <w:pPr>
        <w:rPr>
          <w:b/>
          <w:bCs/>
          <w:lang w:val="nl-NL"/>
        </w:rPr>
      </w:pPr>
      <w:r>
        <w:rPr>
          <w:b/>
          <w:bCs/>
          <w:lang w:val="nl-NL"/>
        </w:rPr>
        <w:t xml:space="preserve">Ombouw STC-simulator en RT </w:t>
      </w:r>
      <w:proofErr w:type="spellStart"/>
      <w:r>
        <w:rPr>
          <w:b/>
          <w:bCs/>
          <w:lang w:val="nl-NL"/>
        </w:rPr>
        <w:t>Borkum</w:t>
      </w:r>
      <w:proofErr w:type="spellEnd"/>
    </w:p>
    <w:p w14:paraId="1B76DA59" w14:textId="08505A88" w:rsidR="000F3A5B" w:rsidRDefault="000F3A5B" w:rsidP="000F3A5B">
      <w:pPr>
        <w:rPr>
          <w:b/>
          <w:bCs/>
          <w:lang w:val="nl-NL"/>
        </w:rPr>
      </w:pPr>
      <w:r>
        <w:rPr>
          <w:b/>
          <w:bCs/>
          <w:lang w:val="nl-NL"/>
        </w:rPr>
        <w:t>Stap 1:</w:t>
      </w:r>
      <w:r w:rsidR="00C736EB">
        <w:rPr>
          <w:b/>
          <w:bCs/>
          <w:lang w:val="nl-NL"/>
        </w:rPr>
        <w:t xml:space="preserve"> </w:t>
      </w:r>
      <w:ins w:id="1" w:author="Richard" w:date="2022-09-25T15:47:00Z">
        <w:r w:rsidR="00C736EB">
          <w:rPr>
            <w:b/>
            <w:bCs/>
            <w:lang w:val="nl-NL"/>
          </w:rPr>
          <w:t>Inventarisatie</w:t>
        </w:r>
      </w:ins>
      <w:ins w:id="2" w:author="Richard" w:date="2022-09-25T15:49:00Z">
        <w:r w:rsidR="00C736EB">
          <w:rPr>
            <w:b/>
            <w:bCs/>
            <w:lang w:val="nl-NL"/>
          </w:rPr>
          <w:t>fase</w:t>
        </w:r>
      </w:ins>
    </w:p>
    <w:p w14:paraId="038B7EF1" w14:textId="11BED103" w:rsidR="001A06F0" w:rsidRDefault="000E6947" w:rsidP="000F3A5B">
      <w:pPr>
        <w:rPr>
          <w:lang w:val="nl-NL"/>
        </w:rPr>
      </w:pPr>
      <w:r w:rsidRPr="000F3A5B">
        <w:rPr>
          <w:lang w:val="nl-NL"/>
        </w:rPr>
        <w:t>W</w:t>
      </w:r>
      <w:r w:rsidR="00C6066D">
        <w:rPr>
          <w:lang w:val="nl-NL"/>
        </w:rPr>
        <w:t>ij</w:t>
      </w:r>
      <w:r w:rsidRPr="000F3A5B">
        <w:rPr>
          <w:lang w:val="nl-NL"/>
        </w:rPr>
        <w:t xml:space="preserve"> zullen contact opnemen met de bedrijven die betrokken zijn bij dit project</w:t>
      </w:r>
      <w:r w:rsidR="00810C57">
        <w:rPr>
          <w:lang w:val="nl-NL"/>
        </w:rPr>
        <w:t xml:space="preserve"> </w:t>
      </w:r>
      <w:r w:rsidR="00C15AA6">
        <w:rPr>
          <w:lang w:val="nl-NL"/>
        </w:rPr>
        <w:t xml:space="preserve">om </w:t>
      </w:r>
      <w:r w:rsidR="00736FF9">
        <w:rPr>
          <w:lang w:val="nl-NL"/>
        </w:rPr>
        <w:t>erachter</w:t>
      </w:r>
      <w:r w:rsidR="000C0C92">
        <w:rPr>
          <w:lang w:val="nl-NL"/>
        </w:rPr>
        <w:t xml:space="preserve"> te komen wat de bijdragen precies is</w:t>
      </w:r>
      <w:r w:rsidR="00736FF9">
        <w:rPr>
          <w:lang w:val="nl-NL"/>
        </w:rPr>
        <w:t xml:space="preserve">, </w:t>
      </w:r>
      <w:r w:rsidR="000C0C92">
        <w:rPr>
          <w:lang w:val="nl-NL"/>
        </w:rPr>
        <w:t>bijvoorbeeld</w:t>
      </w:r>
      <w:r w:rsidR="00736FF9">
        <w:rPr>
          <w:lang w:val="nl-NL"/>
        </w:rPr>
        <w:t>:</w:t>
      </w:r>
      <w:r w:rsidR="000C0C92">
        <w:rPr>
          <w:lang w:val="nl-NL"/>
        </w:rPr>
        <w:t xml:space="preserve"> hardware/software of verbinding kunnen zijn. </w:t>
      </w:r>
      <w:r w:rsidR="00223B00">
        <w:rPr>
          <w:lang w:val="nl-NL"/>
        </w:rPr>
        <w:t>Ook</w:t>
      </w:r>
      <w:r w:rsidR="004B1DAF">
        <w:rPr>
          <w:lang w:val="nl-NL"/>
        </w:rPr>
        <w:t xml:space="preserve"> zullen we vragen of er een paar groepsleden mee kunnen lopen</w:t>
      </w:r>
      <w:r w:rsidR="003F6319">
        <w:rPr>
          <w:lang w:val="nl-NL"/>
        </w:rPr>
        <w:t xml:space="preserve"> als de bedrijven bezig zijn zodat we ook die processen in kaart kunnen brengen.</w:t>
      </w:r>
      <w:r w:rsidR="004B1DAF">
        <w:rPr>
          <w:lang w:val="nl-NL"/>
        </w:rPr>
        <w:t xml:space="preserve"> </w:t>
      </w:r>
    </w:p>
    <w:p w14:paraId="32772E7C" w14:textId="364D127B" w:rsidR="00736FF9" w:rsidRDefault="001A06F0" w:rsidP="000F3A5B">
      <w:pPr>
        <w:rPr>
          <w:lang w:val="nl-NL"/>
        </w:rPr>
      </w:pPr>
      <w:r>
        <w:rPr>
          <w:lang w:val="nl-NL"/>
        </w:rPr>
        <w:t>Dankzij de meeting met van Liere hebben we al een grof idee wat de verschillende bedrijven doen</w:t>
      </w:r>
      <w:r w:rsidR="0084530C">
        <w:rPr>
          <w:lang w:val="nl-NL"/>
        </w:rPr>
        <w:t xml:space="preserve"> en weten we bij welke bedrijven we vragen kunnen stellen over bepaalde onderwerpen.</w:t>
      </w:r>
    </w:p>
    <w:p w14:paraId="5E1D6049" w14:textId="4535AA3F" w:rsidR="0000020B" w:rsidRDefault="00447B87" w:rsidP="000F3A5B">
      <w:pPr>
        <w:rPr>
          <w:lang w:val="nl-NL"/>
        </w:rPr>
      </w:pPr>
      <w:r>
        <w:rPr>
          <w:lang w:val="nl-NL"/>
        </w:rPr>
        <w:t xml:space="preserve">Al deze informatie wordt in een </w:t>
      </w:r>
      <w:r w:rsidR="004448AA">
        <w:rPr>
          <w:lang w:val="nl-NL"/>
        </w:rPr>
        <w:t>document</w:t>
      </w:r>
      <w:r>
        <w:rPr>
          <w:lang w:val="nl-NL"/>
        </w:rPr>
        <w:t xml:space="preserve"> gezet</w:t>
      </w:r>
      <w:r w:rsidR="006C290C">
        <w:rPr>
          <w:lang w:val="nl-NL"/>
        </w:rPr>
        <w:t xml:space="preserve"> zodat er een duidelijk overzicht is van alle </w:t>
      </w:r>
      <w:r w:rsidR="003151BA">
        <w:rPr>
          <w:lang w:val="nl-NL"/>
        </w:rPr>
        <w:t>nodige onderdelen.</w:t>
      </w:r>
    </w:p>
    <w:p w14:paraId="10FF79B1" w14:textId="0270A987" w:rsidR="0084530C" w:rsidRDefault="0084530C" w:rsidP="000F3A5B">
      <w:pPr>
        <w:rPr>
          <w:b/>
          <w:bCs/>
          <w:lang w:val="nl-NL"/>
        </w:rPr>
      </w:pPr>
      <w:r>
        <w:rPr>
          <w:b/>
          <w:bCs/>
          <w:lang w:val="nl-NL"/>
        </w:rPr>
        <w:t>Stap 2:</w:t>
      </w:r>
      <w:ins w:id="3" w:author="Richard" w:date="2022-09-25T15:47:00Z">
        <w:r w:rsidR="00C736EB">
          <w:rPr>
            <w:b/>
            <w:bCs/>
            <w:lang w:val="nl-NL"/>
          </w:rPr>
          <w:t xml:space="preserve"> </w:t>
        </w:r>
      </w:ins>
      <w:ins w:id="4" w:author="Richard" w:date="2022-09-25T15:49:00Z">
        <w:r w:rsidR="00C736EB">
          <w:rPr>
            <w:b/>
            <w:bCs/>
            <w:lang w:val="nl-NL"/>
          </w:rPr>
          <w:t>Monitoring en analyse</w:t>
        </w:r>
      </w:ins>
    </w:p>
    <w:p w14:paraId="4B8FE63B" w14:textId="2B1A82AF" w:rsidR="00570CEF" w:rsidRDefault="003151BA" w:rsidP="000F3A5B">
      <w:pPr>
        <w:rPr>
          <w:lang w:val="nl-NL"/>
        </w:rPr>
      </w:pPr>
      <w:r>
        <w:rPr>
          <w:lang w:val="nl-NL"/>
        </w:rPr>
        <w:t xml:space="preserve">Als het mogelijk is voor ons om met de bedrijven mee te lopen is de volgende stap het </w:t>
      </w:r>
      <w:r w:rsidR="004E7A52">
        <w:rPr>
          <w:lang w:val="nl-NL"/>
        </w:rPr>
        <w:t xml:space="preserve">installatie proces in kaart te brengen. </w:t>
      </w:r>
      <w:r w:rsidR="00E938B0">
        <w:rPr>
          <w:lang w:val="nl-NL"/>
        </w:rPr>
        <w:t xml:space="preserve">Dit zal bestaan uit </w:t>
      </w:r>
      <w:r w:rsidR="0069587A">
        <w:rPr>
          <w:lang w:val="nl-NL"/>
        </w:rPr>
        <w:t>bijvoorbeeld: installeren</w:t>
      </w:r>
      <w:r w:rsidR="007F756F">
        <w:rPr>
          <w:lang w:val="nl-NL"/>
        </w:rPr>
        <w:t>/verwisselen</w:t>
      </w:r>
      <w:r w:rsidR="0069587A">
        <w:rPr>
          <w:lang w:val="nl-NL"/>
        </w:rPr>
        <w:t xml:space="preserve"> van onderdelen, </w:t>
      </w:r>
      <w:r w:rsidR="00EB5597">
        <w:rPr>
          <w:lang w:val="nl-NL"/>
        </w:rPr>
        <w:t>netwerkonderdelen instellen enz.</w:t>
      </w:r>
      <w:r w:rsidR="002537FC">
        <w:rPr>
          <w:lang w:val="nl-NL"/>
        </w:rPr>
        <w:t xml:space="preserve"> </w:t>
      </w:r>
    </w:p>
    <w:p w14:paraId="3DA76041" w14:textId="20586531" w:rsidR="00DD1D06" w:rsidRDefault="00DD1D06" w:rsidP="000F3A5B">
      <w:pPr>
        <w:rPr>
          <w:lang w:val="nl-NL"/>
        </w:rPr>
      </w:pPr>
      <w:r>
        <w:rPr>
          <w:lang w:val="nl-NL"/>
        </w:rPr>
        <w:t xml:space="preserve">Deze informatie zal bij het </w:t>
      </w:r>
      <w:r w:rsidR="008A7978">
        <w:rPr>
          <w:lang w:val="nl-NL"/>
        </w:rPr>
        <w:t xml:space="preserve">document van stap 1 </w:t>
      </w:r>
      <w:r w:rsidR="00945D30">
        <w:rPr>
          <w:lang w:val="nl-NL"/>
        </w:rPr>
        <w:t>toegevoegd worden.</w:t>
      </w:r>
    </w:p>
    <w:p w14:paraId="6ED76D4B" w14:textId="389AB544" w:rsidR="00DD1D06" w:rsidRDefault="00FE4BFA" w:rsidP="000F3A5B">
      <w:pPr>
        <w:rPr>
          <w:b/>
          <w:bCs/>
          <w:lang w:val="nl-NL"/>
        </w:rPr>
      </w:pPr>
      <w:r>
        <w:rPr>
          <w:b/>
          <w:bCs/>
          <w:lang w:val="nl-NL"/>
        </w:rPr>
        <w:t>Stap 3:</w:t>
      </w:r>
      <w:ins w:id="5" w:author="Richard" w:date="2022-09-25T15:49:00Z">
        <w:r w:rsidR="00C736EB">
          <w:rPr>
            <w:b/>
            <w:bCs/>
            <w:lang w:val="nl-NL"/>
          </w:rPr>
          <w:t xml:space="preserve"> </w:t>
        </w:r>
      </w:ins>
      <w:ins w:id="6" w:author="Richard" w:date="2022-09-25T15:50:00Z">
        <w:r w:rsidR="00C736EB">
          <w:rPr>
            <w:b/>
            <w:bCs/>
            <w:lang w:val="nl-NL"/>
          </w:rPr>
          <w:t>Onderzoek en advies</w:t>
        </w:r>
      </w:ins>
    </w:p>
    <w:p w14:paraId="5FB5112A" w14:textId="0EEB3DC0" w:rsidR="00FE4BFA" w:rsidRDefault="00A344EC" w:rsidP="000F3A5B">
      <w:pPr>
        <w:rPr>
          <w:lang w:val="nl-NL"/>
        </w:rPr>
      </w:pPr>
      <w:r>
        <w:rPr>
          <w:lang w:val="nl-NL"/>
        </w:rPr>
        <w:t>Nu het hele proces in kaart is gebracht kunnen we onderzoeken of het</w:t>
      </w:r>
      <w:r w:rsidR="00D0099D">
        <w:rPr>
          <w:lang w:val="nl-NL"/>
        </w:rPr>
        <w:t xml:space="preserve"> ombouwen</w:t>
      </w:r>
      <w:r>
        <w:rPr>
          <w:lang w:val="nl-NL"/>
        </w:rPr>
        <w:t xml:space="preserve"> op een snellere manier</w:t>
      </w:r>
      <w:r w:rsidR="004B70FF">
        <w:rPr>
          <w:lang w:val="nl-NL"/>
        </w:rPr>
        <w:t xml:space="preserve"> kan</w:t>
      </w:r>
      <w:r w:rsidR="00937D6A">
        <w:rPr>
          <w:lang w:val="nl-NL"/>
        </w:rPr>
        <w:t xml:space="preserve">. </w:t>
      </w:r>
      <w:r w:rsidR="0080430F">
        <w:rPr>
          <w:lang w:val="nl-NL"/>
        </w:rPr>
        <w:t xml:space="preserve"> Deze stap zal verder uitgewerkt worden.</w:t>
      </w:r>
    </w:p>
    <w:p w14:paraId="56E8DA64" w14:textId="3BDFC29B" w:rsidR="005F7AB9" w:rsidRDefault="005F7AB9" w:rsidP="000F3A5B">
      <w:pPr>
        <w:rPr>
          <w:lang w:val="nl-NL"/>
        </w:rPr>
      </w:pPr>
      <w:r>
        <w:rPr>
          <w:b/>
          <w:bCs/>
          <w:lang w:val="nl-NL"/>
        </w:rPr>
        <w:t xml:space="preserve">Stap 4: </w:t>
      </w:r>
      <w:ins w:id="7" w:author="Richard" w:date="2022-09-25T15:50:00Z">
        <w:r w:rsidR="00C736EB">
          <w:rPr>
            <w:b/>
            <w:bCs/>
            <w:lang w:val="nl-NL"/>
          </w:rPr>
          <w:t xml:space="preserve"> Rapportage</w:t>
        </w:r>
      </w:ins>
    </w:p>
    <w:p w14:paraId="36F6D9D3" w14:textId="6A3305B6" w:rsidR="005F7AB9" w:rsidRPr="005F7AB9" w:rsidRDefault="00916EAC" w:rsidP="000F3A5B">
      <w:pPr>
        <w:rPr>
          <w:lang w:val="nl-NL"/>
        </w:rPr>
      </w:pPr>
      <w:r>
        <w:rPr>
          <w:lang w:val="nl-NL"/>
        </w:rPr>
        <w:t xml:space="preserve">Als laatste is het belangrijk om zeker te </w:t>
      </w:r>
      <w:r w:rsidR="00D83813">
        <w:rPr>
          <w:lang w:val="nl-NL"/>
        </w:rPr>
        <w:t>weten</w:t>
      </w:r>
      <w:r>
        <w:rPr>
          <w:lang w:val="nl-NL"/>
        </w:rPr>
        <w:t xml:space="preserve"> dat alles goed te volgen is voor iemand die niet veel technische kennis heeft.</w:t>
      </w:r>
      <w:r w:rsidR="007358D6">
        <w:rPr>
          <w:lang w:val="nl-NL"/>
        </w:rPr>
        <w:t xml:space="preserve"> </w:t>
      </w:r>
    </w:p>
    <w:p w14:paraId="6A8C9E92" w14:textId="77777777" w:rsidR="001F00BF" w:rsidRDefault="001F00BF" w:rsidP="000F3A5B">
      <w:pPr>
        <w:rPr>
          <w:b/>
          <w:bCs/>
          <w:lang w:val="nl-NL"/>
        </w:rPr>
      </w:pPr>
    </w:p>
    <w:p w14:paraId="7C086BCB" w14:textId="6229C14A" w:rsidR="001F00BF" w:rsidRDefault="001F00BF" w:rsidP="000F3A5B">
      <w:pPr>
        <w:rPr>
          <w:b/>
          <w:bCs/>
          <w:lang w:val="nl-NL"/>
        </w:rPr>
      </w:pPr>
    </w:p>
    <w:p w14:paraId="76E9101E" w14:textId="77777777" w:rsidR="001215A4" w:rsidRDefault="001215A4" w:rsidP="000F3A5B">
      <w:pPr>
        <w:rPr>
          <w:b/>
          <w:bCs/>
          <w:lang w:val="nl-NL"/>
        </w:rPr>
      </w:pPr>
    </w:p>
    <w:p w14:paraId="56F06694" w14:textId="77777777" w:rsidR="001F00BF" w:rsidRDefault="001F00BF" w:rsidP="000F3A5B">
      <w:pPr>
        <w:rPr>
          <w:b/>
          <w:bCs/>
          <w:lang w:val="nl-NL"/>
        </w:rPr>
      </w:pPr>
    </w:p>
    <w:p w14:paraId="240EF6B0" w14:textId="6A1C337E" w:rsidR="0080430F" w:rsidRDefault="0014519D" w:rsidP="000F3A5B">
      <w:pPr>
        <w:rPr>
          <w:b/>
          <w:bCs/>
          <w:lang w:val="nl-NL"/>
        </w:rPr>
      </w:pPr>
      <w:r>
        <w:rPr>
          <w:b/>
          <w:bCs/>
          <w:lang w:val="nl-NL"/>
        </w:rPr>
        <w:lastRenderedPageBreak/>
        <w:t xml:space="preserve">Data en video van RT </w:t>
      </w:r>
      <w:proofErr w:type="spellStart"/>
      <w:r>
        <w:rPr>
          <w:b/>
          <w:bCs/>
          <w:lang w:val="nl-NL"/>
        </w:rPr>
        <w:t>Borkum</w:t>
      </w:r>
      <w:proofErr w:type="spellEnd"/>
      <w:r>
        <w:rPr>
          <w:b/>
          <w:bCs/>
          <w:lang w:val="nl-NL"/>
        </w:rPr>
        <w:t xml:space="preserve"> naar een wal locatie</w:t>
      </w:r>
    </w:p>
    <w:p w14:paraId="6D6BDC9E" w14:textId="05F27B88" w:rsidR="0014519D" w:rsidRDefault="0014519D" w:rsidP="000F3A5B">
      <w:pPr>
        <w:rPr>
          <w:b/>
          <w:bCs/>
          <w:lang w:val="nl-NL"/>
        </w:rPr>
      </w:pPr>
      <w:r>
        <w:rPr>
          <w:b/>
          <w:bCs/>
          <w:lang w:val="nl-NL"/>
        </w:rPr>
        <w:t>Stap 1:</w:t>
      </w:r>
    </w:p>
    <w:p w14:paraId="4346C21A" w14:textId="732F12FF" w:rsidR="00F7568C" w:rsidRDefault="00C2775D" w:rsidP="000F3A5B">
      <w:pPr>
        <w:rPr>
          <w:lang w:val="nl-NL"/>
        </w:rPr>
      </w:pPr>
      <w:r>
        <w:rPr>
          <w:lang w:val="nl-NL"/>
        </w:rPr>
        <w:t xml:space="preserve">Als eerste stap zullen we </w:t>
      </w:r>
      <w:r w:rsidR="00654129">
        <w:rPr>
          <w:lang w:val="nl-NL"/>
        </w:rPr>
        <w:t xml:space="preserve">moeten kijken naar de mogelijkheden voor het verbinden met de RT </w:t>
      </w:r>
      <w:proofErr w:type="spellStart"/>
      <w:r w:rsidR="00654129">
        <w:rPr>
          <w:lang w:val="nl-NL"/>
        </w:rPr>
        <w:t>Borkum</w:t>
      </w:r>
      <w:proofErr w:type="spellEnd"/>
      <w:r w:rsidR="00654129">
        <w:rPr>
          <w:lang w:val="nl-NL"/>
        </w:rPr>
        <w:t xml:space="preserve">. Hiervoor zal er informatie nodig zijn over het netwerk dat de RT </w:t>
      </w:r>
      <w:proofErr w:type="spellStart"/>
      <w:r w:rsidR="00654129">
        <w:rPr>
          <w:lang w:val="nl-NL"/>
        </w:rPr>
        <w:t>borkum</w:t>
      </w:r>
      <w:proofErr w:type="spellEnd"/>
      <w:r w:rsidR="00654129">
        <w:rPr>
          <w:lang w:val="nl-NL"/>
        </w:rPr>
        <w:t xml:space="preserve"> heeft</w:t>
      </w:r>
      <w:r w:rsidR="00F2019A">
        <w:rPr>
          <w:lang w:val="nl-NL"/>
        </w:rPr>
        <w:t xml:space="preserve"> en</w:t>
      </w:r>
      <w:r w:rsidR="002958E9">
        <w:rPr>
          <w:lang w:val="nl-NL"/>
        </w:rPr>
        <w:t xml:space="preserve"> </w:t>
      </w:r>
      <w:r w:rsidR="002D6647">
        <w:rPr>
          <w:lang w:val="nl-NL"/>
        </w:rPr>
        <w:t>of</w:t>
      </w:r>
      <w:r w:rsidR="002958E9">
        <w:rPr>
          <w:lang w:val="nl-NL"/>
        </w:rPr>
        <w:t xml:space="preserve"> het mogelijk </w:t>
      </w:r>
      <w:r w:rsidR="002D6647">
        <w:rPr>
          <w:lang w:val="nl-NL"/>
        </w:rPr>
        <w:t xml:space="preserve">is </w:t>
      </w:r>
      <w:r w:rsidR="002958E9">
        <w:rPr>
          <w:lang w:val="nl-NL"/>
        </w:rPr>
        <w:t>om hier</w:t>
      </w:r>
      <w:r w:rsidR="00A74BA4">
        <w:rPr>
          <w:lang w:val="nl-NL"/>
        </w:rPr>
        <w:t xml:space="preserve"> via het internet mee te verbinden</w:t>
      </w:r>
      <w:r w:rsidR="00654129">
        <w:rPr>
          <w:lang w:val="nl-NL"/>
        </w:rPr>
        <w:t>?</w:t>
      </w:r>
    </w:p>
    <w:p w14:paraId="621F0170" w14:textId="77777777" w:rsidR="00E96D36" w:rsidRDefault="00B30A05" w:rsidP="000F3A5B">
      <w:pPr>
        <w:rPr>
          <w:lang w:val="nl-NL"/>
        </w:rPr>
      </w:pPr>
      <w:r>
        <w:rPr>
          <w:lang w:val="nl-NL"/>
        </w:rPr>
        <w:t xml:space="preserve">Welke data kunnen wij verzamelen van de </w:t>
      </w:r>
      <w:r w:rsidR="00B84034">
        <w:rPr>
          <w:lang w:val="nl-NL"/>
        </w:rPr>
        <w:t xml:space="preserve">RT </w:t>
      </w:r>
      <w:proofErr w:type="spellStart"/>
      <w:r w:rsidR="00B84034">
        <w:rPr>
          <w:lang w:val="nl-NL"/>
        </w:rPr>
        <w:t>Borkum</w:t>
      </w:r>
      <w:proofErr w:type="spellEnd"/>
      <w:r w:rsidR="00B84034">
        <w:rPr>
          <w:lang w:val="nl-NL"/>
        </w:rPr>
        <w:t xml:space="preserve"> en h</w:t>
      </w:r>
      <w:r w:rsidR="00654129">
        <w:rPr>
          <w:lang w:val="nl-NL"/>
        </w:rPr>
        <w:t>oe kunnen wij de data verzamelen zonder andere systemen te hinderen</w:t>
      </w:r>
      <w:r w:rsidR="003C728F">
        <w:rPr>
          <w:lang w:val="nl-NL"/>
        </w:rPr>
        <w:t>? Als er geen internet is, hoe gaan wij zorgen dat er een verbin</w:t>
      </w:r>
      <w:r w:rsidR="008D2120">
        <w:rPr>
          <w:lang w:val="nl-NL"/>
        </w:rPr>
        <w:t>d</w:t>
      </w:r>
      <w:r w:rsidR="003C728F">
        <w:rPr>
          <w:lang w:val="nl-NL"/>
        </w:rPr>
        <w:t>ing komt?</w:t>
      </w:r>
    </w:p>
    <w:p w14:paraId="06489C7D" w14:textId="03C24D11" w:rsidR="000557DE" w:rsidRPr="00F138E3" w:rsidRDefault="006D6430" w:rsidP="000F3A5B">
      <w:pPr>
        <w:rPr>
          <w:lang w:val="nl-NL"/>
        </w:rPr>
      </w:pPr>
      <w:r>
        <w:rPr>
          <w:lang w:val="nl-NL"/>
        </w:rPr>
        <w:t>Om d</w:t>
      </w:r>
      <w:r w:rsidR="00F444A0">
        <w:rPr>
          <w:lang w:val="nl-NL"/>
        </w:rPr>
        <w:t>it soort vragen te beantwoorden zullen we contact moeten zoeken met iemand die deze kennis bezit</w:t>
      </w:r>
      <w:r w:rsidR="008C20B3">
        <w:rPr>
          <w:lang w:val="nl-NL"/>
        </w:rPr>
        <w:t xml:space="preserve">, iemand van de RT </w:t>
      </w:r>
      <w:proofErr w:type="spellStart"/>
      <w:r w:rsidR="008C20B3">
        <w:rPr>
          <w:lang w:val="nl-NL"/>
        </w:rPr>
        <w:t>Borkum</w:t>
      </w:r>
      <w:proofErr w:type="spellEnd"/>
      <w:r w:rsidR="008C20B3">
        <w:rPr>
          <w:lang w:val="nl-NL"/>
        </w:rPr>
        <w:t xml:space="preserve"> of </w:t>
      </w:r>
      <w:r w:rsidR="001769BF">
        <w:rPr>
          <w:lang w:val="nl-NL"/>
        </w:rPr>
        <w:t>KOTUG</w:t>
      </w:r>
      <w:r w:rsidR="008C20B3">
        <w:rPr>
          <w:lang w:val="nl-NL"/>
        </w:rPr>
        <w:t xml:space="preserve"> is hier waarschijnlijk een goede persoon voor. </w:t>
      </w:r>
      <w:r w:rsidR="00376CC8">
        <w:rPr>
          <w:lang w:val="nl-NL"/>
        </w:rPr>
        <w:t xml:space="preserve"> </w:t>
      </w:r>
    </w:p>
    <w:p w14:paraId="4279D3B1" w14:textId="43BB5F6C" w:rsidR="0014519D" w:rsidRDefault="002A30EF" w:rsidP="000F3A5B">
      <w:pPr>
        <w:rPr>
          <w:b/>
          <w:bCs/>
          <w:lang w:val="nl-NL"/>
        </w:rPr>
      </w:pPr>
      <w:r>
        <w:rPr>
          <w:b/>
          <w:bCs/>
          <w:lang w:val="nl-NL"/>
        </w:rPr>
        <w:t xml:space="preserve">Stap 2: </w:t>
      </w:r>
    </w:p>
    <w:p w14:paraId="75704FC6" w14:textId="50133128" w:rsidR="000557DE" w:rsidRDefault="0098635A" w:rsidP="000F3A5B">
      <w:pPr>
        <w:rPr>
          <w:lang w:val="nl-NL"/>
        </w:rPr>
      </w:pPr>
      <w:r>
        <w:rPr>
          <w:lang w:val="nl-NL"/>
        </w:rPr>
        <w:t xml:space="preserve">Bij de </w:t>
      </w:r>
      <w:r w:rsidR="008115CB">
        <w:rPr>
          <w:lang w:val="nl-NL"/>
        </w:rPr>
        <w:t>tweede stap zal er gekeken worden naar de</w:t>
      </w:r>
      <w:r w:rsidR="009F40B0">
        <w:rPr>
          <w:lang w:val="nl-NL"/>
        </w:rPr>
        <w:t xml:space="preserve"> mogelijke hardware om</w:t>
      </w:r>
      <w:r w:rsidR="00530E8D">
        <w:rPr>
          <w:lang w:val="nl-NL"/>
        </w:rPr>
        <w:t xml:space="preserve"> de verbinding te realiseren. </w:t>
      </w:r>
      <w:r w:rsidR="00D514A7">
        <w:rPr>
          <w:lang w:val="nl-NL"/>
        </w:rPr>
        <w:t xml:space="preserve">De hardware zal </w:t>
      </w:r>
      <w:r w:rsidR="00AA186E">
        <w:rPr>
          <w:lang w:val="nl-NL"/>
        </w:rPr>
        <w:t xml:space="preserve">waarschijnlijk </w:t>
      </w:r>
      <w:r w:rsidR="004E24BB">
        <w:rPr>
          <w:lang w:val="nl-NL"/>
        </w:rPr>
        <w:t xml:space="preserve">bestaan uit een microcontroller </w:t>
      </w:r>
      <w:r w:rsidR="00CA5234">
        <w:rPr>
          <w:lang w:val="nl-NL"/>
        </w:rPr>
        <w:t>en mogelijk andere onderdelen</w:t>
      </w:r>
      <w:r w:rsidR="00574A6D">
        <w:rPr>
          <w:lang w:val="nl-NL"/>
        </w:rPr>
        <w:t xml:space="preserve"> aan de hand van de</w:t>
      </w:r>
      <w:r w:rsidR="000557DE">
        <w:rPr>
          <w:lang w:val="nl-NL"/>
        </w:rPr>
        <w:t xml:space="preserve"> resultaten van stap 1. </w:t>
      </w:r>
      <w:r w:rsidR="00333BA1">
        <w:rPr>
          <w:lang w:val="nl-NL"/>
        </w:rPr>
        <w:t xml:space="preserve">Er zijn delen van hardware die we al kunnen testen voordat stap 1 is afgerond, </w:t>
      </w:r>
      <w:r w:rsidR="0058349B">
        <w:rPr>
          <w:lang w:val="nl-NL"/>
        </w:rPr>
        <w:t xml:space="preserve">bijvoorbeeld: </w:t>
      </w:r>
      <w:r w:rsidR="00737459">
        <w:rPr>
          <w:lang w:val="nl-NL"/>
        </w:rPr>
        <w:t xml:space="preserve">testen welke </w:t>
      </w:r>
      <w:r w:rsidR="000D681A">
        <w:rPr>
          <w:lang w:val="nl-NL"/>
        </w:rPr>
        <w:t xml:space="preserve">microcontrollers </w:t>
      </w:r>
      <w:r w:rsidR="00E169E8">
        <w:rPr>
          <w:lang w:val="nl-NL"/>
        </w:rPr>
        <w:t>sterk genoeg zijn om met videobeelden te werken.</w:t>
      </w:r>
    </w:p>
    <w:p w14:paraId="3F648808" w14:textId="77777777" w:rsidR="000557DE" w:rsidRDefault="000557DE" w:rsidP="000F3A5B">
      <w:pPr>
        <w:rPr>
          <w:b/>
          <w:bCs/>
          <w:lang w:val="nl-NL"/>
        </w:rPr>
      </w:pPr>
      <w:r>
        <w:rPr>
          <w:b/>
          <w:bCs/>
          <w:lang w:val="nl-NL"/>
        </w:rPr>
        <w:t>Stap 3:</w:t>
      </w:r>
    </w:p>
    <w:p w14:paraId="51937A1E" w14:textId="7DD438E2" w:rsidR="003752D5" w:rsidRDefault="000557DE" w:rsidP="000F3A5B">
      <w:pPr>
        <w:rPr>
          <w:lang w:val="nl-NL"/>
        </w:rPr>
      </w:pPr>
      <w:r>
        <w:rPr>
          <w:lang w:val="nl-NL"/>
        </w:rPr>
        <w:t>Als de verbinding is gerealiseerd kunnen we b</w:t>
      </w:r>
      <w:r w:rsidR="00777793">
        <w:rPr>
          <w:lang w:val="nl-NL"/>
        </w:rPr>
        <w:t>eginnen met de</w:t>
      </w:r>
      <w:r w:rsidR="00DA07C2">
        <w:rPr>
          <w:lang w:val="nl-NL"/>
        </w:rPr>
        <w:t xml:space="preserve"> data weerg</w:t>
      </w:r>
      <w:r w:rsidR="008658D6">
        <w:rPr>
          <w:lang w:val="nl-NL"/>
        </w:rPr>
        <w:t>even. Om te beslissen welke info</w:t>
      </w:r>
      <w:r w:rsidR="00DA206D">
        <w:rPr>
          <w:lang w:val="nl-NL"/>
        </w:rPr>
        <w:t>rmatie handig is om weer te geven zal er een onderzoek moeten komen.</w:t>
      </w:r>
      <w:r w:rsidR="00F64053">
        <w:rPr>
          <w:lang w:val="nl-NL"/>
        </w:rPr>
        <w:t xml:space="preserve"> We zullen hiervoor mogelijke gebruikers en de opdrachtgevers</w:t>
      </w:r>
      <w:r w:rsidR="00D71A6C">
        <w:rPr>
          <w:lang w:val="nl-NL"/>
        </w:rPr>
        <w:t xml:space="preserve"> vragen stellen</w:t>
      </w:r>
      <w:r w:rsidR="00300A83">
        <w:rPr>
          <w:lang w:val="nl-NL"/>
        </w:rPr>
        <w:t xml:space="preserve">. Aan de hand van dit onderzoek zullen we </w:t>
      </w:r>
      <w:r w:rsidR="006E7E82">
        <w:rPr>
          <w:lang w:val="nl-NL"/>
        </w:rPr>
        <w:t xml:space="preserve">de </w:t>
      </w:r>
      <w:proofErr w:type="spellStart"/>
      <w:r w:rsidR="006E7E82">
        <w:rPr>
          <w:lang w:val="nl-NL"/>
        </w:rPr>
        <w:t>requirements</w:t>
      </w:r>
      <w:proofErr w:type="spellEnd"/>
      <w:r w:rsidR="006E7E82">
        <w:rPr>
          <w:lang w:val="nl-NL"/>
        </w:rPr>
        <w:t xml:space="preserve"> voor de interface opstellen.</w:t>
      </w:r>
    </w:p>
    <w:p w14:paraId="29AA563A" w14:textId="77777777" w:rsidR="003752D5" w:rsidRDefault="003752D5" w:rsidP="000F3A5B">
      <w:pPr>
        <w:rPr>
          <w:b/>
          <w:bCs/>
          <w:lang w:val="nl-NL"/>
        </w:rPr>
      </w:pPr>
      <w:r>
        <w:rPr>
          <w:b/>
          <w:bCs/>
          <w:lang w:val="nl-NL"/>
        </w:rPr>
        <w:t>Stap 4:</w:t>
      </w:r>
    </w:p>
    <w:p w14:paraId="0CF62C7C" w14:textId="0A3E9F89" w:rsidR="00F55AC1" w:rsidRDefault="000B43CF" w:rsidP="000F3A5B">
      <w:pPr>
        <w:rPr>
          <w:lang w:val="nl-NL"/>
        </w:rPr>
      </w:pPr>
      <w:r>
        <w:rPr>
          <w:lang w:val="nl-NL"/>
        </w:rPr>
        <w:t xml:space="preserve">Aan de hand van de opgestelde </w:t>
      </w:r>
      <w:proofErr w:type="spellStart"/>
      <w:r>
        <w:rPr>
          <w:lang w:val="nl-NL"/>
        </w:rPr>
        <w:t>requirements</w:t>
      </w:r>
      <w:proofErr w:type="spellEnd"/>
      <w:r>
        <w:rPr>
          <w:lang w:val="nl-NL"/>
        </w:rPr>
        <w:t xml:space="preserve"> zullen we een</w:t>
      </w:r>
      <w:r w:rsidR="00807208">
        <w:rPr>
          <w:lang w:val="nl-NL"/>
        </w:rPr>
        <w:t xml:space="preserve"> aantal interfaces ontwerpen</w:t>
      </w:r>
      <w:r w:rsidR="00F55AC1">
        <w:rPr>
          <w:lang w:val="nl-NL"/>
        </w:rPr>
        <w:t xml:space="preserve"> en kan er een keuze gemaakt worden of eventuele verandering die nog gewenst zijn.</w:t>
      </w:r>
    </w:p>
    <w:p w14:paraId="0A63311D" w14:textId="1A5FCFCC" w:rsidR="00A5355C" w:rsidRDefault="00A5355C" w:rsidP="000F3A5B">
      <w:pPr>
        <w:rPr>
          <w:lang w:val="nl-NL"/>
        </w:rPr>
      </w:pPr>
    </w:p>
    <w:p w14:paraId="68B389AB" w14:textId="718F0E38" w:rsidR="00A5355C" w:rsidRDefault="00FE4A8E" w:rsidP="000F3A5B">
      <w:pPr>
        <w:rPr>
          <w:lang w:val="nl-NL"/>
        </w:rPr>
      </w:pPr>
      <w:r>
        <w:rPr>
          <w:lang w:val="nl-NL"/>
        </w:rPr>
        <w:t xml:space="preserve">Ales er vragen zijn of als jullie iets </w:t>
      </w:r>
      <w:r w:rsidR="00ED54F0">
        <w:rPr>
          <w:lang w:val="nl-NL"/>
        </w:rPr>
        <w:t>anders</w:t>
      </w:r>
      <w:r>
        <w:rPr>
          <w:lang w:val="nl-NL"/>
        </w:rPr>
        <w:t xml:space="preserve"> van ons verwachten dan </w:t>
      </w:r>
      <w:r w:rsidR="005D39EC">
        <w:rPr>
          <w:lang w:val="nl-NL"/>
        </w:rPr>
        <w:t xml:space="preserve">kan dit </w:t>
      </w:r>
      <w:r w:rsidR="000068D4">
        <w:rPr>
          <w:lang w:val="nl-NL"/>
        </w:rPr>
        <w:t>altijd</w:t>
      </w:r>
      <w:r w:rsidR="00ED54F0">
        <w:rPr>
          <w:lang w:val="nl-NL"/>
        </w:rPr>
        <w:t xml:space="preserve"> </w:t>
      </w:r>
      <w:r w:rsidR="000068D4">
        <w:rPr>
          <w:lang w:val="nl-NL"/>
        </w:rPr>
        <w:t xml:space="preserve">besproken </w:t>
      </w:r>
      <w:commentRangeStart w:id="8"/>
      <w:r w:rsidR="000068D4">
        <w:rPr>
          <w:lang w:val="nl-NL"/>
        </w:rPr>
        <w:t>worden</w:t>
      </w:r>
      <w:commentRangeEnd w:id="8"/>
      <w:r w:rsidR="00FE3FD9">
        <w:rPr>
          <w:rStyle w:val="Verwijzingopmerking"/>
        </w:rPr>
        <w:commentReference w:id="8"/>
      </w:r>
      <w:r w:rsidR="00ED54F0">
        <w:rPr>
          <w:lang w:val="nl-NL"/>
        </w:rPr>
        <w:t>.</w:t>
      </w:r>
    </w:p>
    <w:p w14:paraId="132D0735" w14:textId="2C8532AF" w:rsidR="0098635A" w:rsidRPr="0098635A" w:rsidRDefault="0070506C" w:rsidP="000F3A5B">
      <w:pPr>
        <w:rPr>
          <w:lang w:val="nl-NL"/>
        </w:rPr>
      </w:pPr>
      <w:r>
        <w:rPr>
          <w:lang w:val="nl-NL"/>
        </w:rPr>
        <w:t xml:space="preserve"> </w:t>
      </w:r>
    </w:p>
    <w:p w14:paraId="4916D336" w14:textId="77777777" w:rsidR="00DD1D06" w:rsidRDefault="00DD1D06" w:rsidP="000F3A5B">
      <w:pPr>
        <w:rPr>
          <w:lang w:val="nl-NL"/>
        </w:rPr>
      </w:pPr>
    </w:p>
    <w:p w14:paraId="335F9747" w14:textId="77777777" w:rsidR="00EB5597" w:rsidRDefault="00EB5597" w:rsidP="000F3A5B">
      <w:pPr>
        <w:rPr>
          <w:lang w:val="nl-NL"/>
        </w:rPr>
      </w:pPr>
    </w:p>
    <w:p w14:paraId="05C9D437" w14:textId="4559083D" w:rsidR="00C6066D" w:rsidRPr="000F3A5B" w:rsidRDefault="00C6066D" w:rsidP="000F3A5B">
      <w:pPr>
        <w:rPr>
          <w:lang w:val="nl-NL"/>
        </w:rPr>
      </w:pPr>
    </w:p>
    <w:p w14:paraId="63649EED" w14:textId="77777777" w:rsidR="003D041E" w:rsidRPr="00A04C42" w:rsidRDefault="003D041E" w:rsidP="00881960">
      <w:pPr>
        <w:rPr>
          <w:lang w:val="nl-NL"/>
        </w:rPr>
      </w:pPr>
    </w:p>
    <w:sectPr w:rsidR="003D041E" w:rsidRPr="00A04C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Richard" w:date="2022-09-25T15:52:00Z" w:initials="R">
    <w:p w14:paraId="67E00806" w14:textId="77777777" w:rsidR="00C736EB" w:rsidRDefault="00C736EB">
      <w:pPr>
        <w:pStyle w:val="Tekstopmerking"/>
      </w:pPr>
      <w:r>
        <w:rPr>
          <w:rStyle w:val="Verwijzingopmerking"/>
        </w:rPr>
        <w:annotationRef/>
      </w:r>
      <w:proofErr w:type="spellStart"/>
      <w:r>
        <w:t>Ik</w:t>
      </w:r>
      <w:proofErr w:type="spellEnd"/>
      <w:r>
        <w:t xml:space="preserve"> mis </w:t>
      </w:r>
      <w:proofErr w:type="spellStart"/>
      <w:r>
        <w:t>hier</w:t>
      </w:r>
      <w:proofErr w:type="spellEnd"/>
      <w:r>
        <w:t xml:space="preserve"> een </w:t>
      </w:r>
      <w:proofErr w:type="spellStart"/>
      <w:r>
        <w:t>vraag</w:t>
      </w:r>
      <w:proofErr w:type="spellEnd"/>
      <w:r>
        <w:t xml:space="preserve">. </w:t>
      </w:r>
      <w:proofErr w:type="spellStart"/>
      <w:r>
        <w:t>Welke</w:t>
      </w:r>
      <w:proofErr w:type="spellEnd"/>
      <w:r>
        <w:t xml:space="preserve"> </w:t>
      </w:r>
      <w:proofErr w:type="spellStart"/>
      <w:r>
        <w:t>onderzoeksvraag</w:t>
      </w:r>
      <w:proofErr w:type="spellEnd"/>
      <w:r>
        <w:t xml:space="preserve"> ga je </w:t>
      </w:r>
      <w:proofErr w:type="spellStart"/>
      <w:r>
        <w:t>beantwoorden</w:t>
      </w:r>
      <w:proofErr w:type="spellEnd"/>
      <w:r>
        <w:t>?</w:t>
      </w:r>
    </w:p>
    <w:p w14:paraId="06B7A07F" w14:textId="44F28C35" w:rsidR="00C736EB" w:rsidRDefault="00FE3FD9">
      <w:pPr>
        <w:pStyle w:val="Tekstopmerking"/>
      </w:pPr>
      <w:r>
        <w:t xml:space="preserve">In de </w:t>
      </w:r>
      <w:proofErr w:type="spellStart"/>
      <w:r>
        <w:t>fase-indeling</w:t>
      </w:r>
      <w:proofErr w:type="spellEnd"/>
      <w:r>
        <w:t xml:space="preserve"> </w:t>
      </w:r>
      <w:proofErr w:type="spellStart"/>
      <w:r>
        <w:t>kom</w:t>
      </w:r>
      <w:proofErr w:type="spellEnd"/>
      <w:r>
        <w:t xml:space="preserve"> </w:t>
      </w:r>
      <w:proofErr w:type="spellStart"/>
      <w:r>
        <w:t>ik</w:t>
      </w:r>
      <w:proofErr w:type="spellEnd"/>
      <w:r>
        <w:t xml:space="preserve"> prima </w:t>
      </w:r>
      <w:proofErr w:type="spellStart"/>
      <w:r>
        <w:t>deelvragen</w:t>
      </w:r>
      <w:proofErr w:type="spellEnd"/>
      <w:r>
        <w:t xml:space="preserve"> </w:t>
      </w:r>
      <w:proofErr w:type="spellStart"/>
      <w:r>
        <w:t>tegen</w:t>
      </w:r>
      <w:proofErr w:type="spellEnd"/>
      <w:r>
        <w:t xml:space="preserve">, maar die </w:t>
      </w:r>
      <w:proofErr w:type="spellStart"/>
      <w:r>
        <w:t>behorne</w:t>
      </w:r>
      <w:proofErr w:type="spellEnd"/>
      <w:r>
        <w:t xml:space="preserve"> </w:t>
      </w:r>
      <w:proofErr w:type="spellStart"/>
      <w:r>
        <w:t>bij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dragen</w:t>
      </w:r>
      <w:proofErr w:type="spellEnd"/>
      <w:r>
        <w:t xml:space="preserve"> </w:t>
      </w:r>
      <w:proofErr w:type="spellStart"/>
      <w:r>
        <w:t>aan</w:t>
      </w:r>
      <w:proofErr w:type="spellEnd"/>
      <w:r>
        <w:t xml:space="preserve"> het </w:t>
      </w:r>
      <w:proofErr w:type="spellStart"/>
      <w:r>
        <w:t>beantwoorden</w:t>
      </w:r>
      <w:proofErr w:type="spellEnd"/>
      <w:r>
        <w:t xml:space="preserve"> van de </w:t>
      </w:r>
      <w:proofErr w:type="spellStart"/>
      <w:r>
        <w:t>hoofdvraag</w:t>
      </w:r>
      <w:proofErr w:type="spellEnd"/>
      <w:r>
        <w:t xml:space="preserve"> van het </w:t>
      </w:r>
      <w:proofErr w:type="spellStart"/>
      <w:r>
        <w:t>onderzoek</w:t>
      </w:r>
      <w:proofErr w:type="spellEnd"/>
      <w:r>
        <w:t>.</w:t>
      </w:r>
    </w:p>
  </w:comment>
  <w:comment w:id="8" w:author="Richard" w:date="2022-09-25T15:54:00Z" w:initials="R">
    <w:p w14:paraId="54D3AD60" w14:textId="77777777" w:rsidR="00FE3FD9" w:rsidRDefault="00FE3FD9">
      <w:pPr>
        <w:pStyle w:val="Tekstopmerking"/>
      </w:pPr>
      <w:r>
        <w:rPr>
          <w:rStyle w:val="Verwijzingopmerking"/>
        </w:rPr>
        <w:annotationRef/>
      </w:r>
      <w:proofErr w:type="spellStart"/>
      <w:r>
        <w:t>Kunnen</w:t>
      </w:r>
      <w:proofErr w:type="spellEnd"/>
      <w:r>
        <w:t xml:space="preserve"> </w:t>
      </w:r>
      <w:proofErr w:type="spellStart"/>
      <w:r>
        <w:t>jullie</w:t>
      </w:r>
      <w:proofErr w:type="spellEnd"/>
      <w:r>
        <w:t xml:space="preserve"> </w:t>
      </w:r>
      <w:proofErr w:type="spellStart"/>
      <w:r>
        <w:t>nog</w:t>
      </w:r>
      <w:proofErr w:type="spellEnd"/>
      <w:r>
        <w:t xml:space="preserve"> </w:t>
      </w:r>
      <w:proofErr w:type="spellStart"/>
      <w:r>
        <w:t>aangeven</w:t>
      </w:r>
      <w:proofErr w:type="spellEnd"/>
      <w:r>
        <w:t xml:space="preserve"> wat voor </w:t>
      </w:r>
      <w:proofErr w:type="spellStart"/>
      <w:r>
        <w:t>rapportages</w:t>
      </w:r>
      <w:proofErr w:type="spellEnd"/>
      <w:r>
        <w:t xml:space="preserve"> </w:t>
      </w:r>
      <w:proofErr w:type="spellStart"/>
      <w:r>
        <w:t>jullie</w:t>
      </w:r>
      <w:proofErr w:type="spellEnd"/>
      <w:r>
        <w:t xml:space="preserve"> </w:t>
      </w:r>
      <w:proofErr w:type="spellStart"/>
      <w:r>
        <w:t>opleveren</w:t>
      </w:r>
      <w:proofErr w:type="spellEnd"/>
      <w:r>
        <w:t>?</w:t>
      </w:r>
    </w:p>
    <w:p w14:paraId="441CF434" w14:textId="77777777" w:rsidR="00FE3FD9" w:rsidRDefault="00FE3FD9">
      <w:pPr>
        <w:pStyle w:val="Tekstopmerking"/>
      </w:pPr>
      <w:r>
        <w:t xml:space="preserve">Rapportage met </w:t>
      </w:r>
      <w:proofErr w:type="spellStart"/>
      <w:r>
        <w:t>jullie</w:t>
      </w:r>
      <w:proofErr w:type="spellEnd"/>
      <w:r>
        <w:t xml:space="preserve"> </w:t>
      </w:r>
      <w:proofErr w:type="spellStart"/>
      <w:r>
        <w:t>bevindingen</w:t>
      </w:r>
      <w:proofErr w:type="spellEnd"/>
      <w:r>
        <w:t xml:space="preserve">? </w:t>
      </w:r>
    </w:p>
    <w:p w14:paraId="47F9D40F" w14:textId="77777777" w:rsidR="00FE3FD9" w:rsidRDefault="00FE3FD9">
      <w:pPr>
        <w:pStyle w:val="Tekstopmerking"/>
      </w:pPr>
      <w:proofErr w:type="spellStart"/>
      <w:r>
        <w:t>Eindpresentatie</w:t>
      </w:r>
      <w:proofErr w:type="spellEnd"/>
    </w:p>
    <w:p w14:paraId="45345C53" w14:textId="77777777" w:rsidR="00FE3FD9" w:rsidRDefault="00FE3FD9">
      <w:pPr>
        <w:pStyle w:val="Tekstopmerking"/>
      </w:pPr>
    </w:p>
    <w:p w14:paraId="0200E064" w14:textId="137A35DE" w:rsidR="00FE3FD9" w:rsidRDefault="00FE3FD9">
      <w:pPr>
        <w:pStyle w:val="Tekstopmerking"/>
      </w:pPr>
      <w:proofErr w:type="spellStart"/>
      <w:r>
        <w:t>Mijn</w:t>
      </w:r>
      <w:proofErr w:type="spellEnd"/>
      <w:r>
        <w:t xml:space="preserve"> </w:t>
      </w:r>
      <w:proofErr w:type="spellStart"/>
      <w:r>
        <w:t>advies</w:t>
      </w:r>
      <w:proofErr w:type="spellEnd"/>
      <w:r>
        <w:t xml:space="preserve">: </w:t>
      </w:r>
      <w:proofErr w:type="spellStart"/>
      <w:r>
        <w:t>voeg</w:t>
      </w:r>
      <w:proofErr w:type="spellEnd"/>
      <w:r>
        <w:t xml:space="preserve"> </w:t>
      </w:r>
      <w:proofErr w:type="spellStart"/>
      <w:r>
        <w:t>ook</w:t>
      </w:r>
      <w:proofErr w:type="spellEnd"/>
      <w:r>
        <w:t xml:space="preserve"> een planning toe om de 4 </w:t>
      </w:r>
      <w:proofErr w:type="spellStart"/>
      <w:r>
        <w:t>stappen</w:t>
      </w:r>
      <w:proofErr w:type="spellEnd"/>
      <w:r>
        <w:t xml:space="preserve"> in </w:t>
      </w:r>
      <w:proofErr w:type="spellStart"/>
      <w:r>
        <w:t>te</w:t>
      </w:r>
      <w:proofErr w:type="spellEnd"/>
      <w:r>
        <w:t xml:space="preserve"> </w:t>
      </w:r>
      <w:proofErr w:type="spellStart"/>
      <w:r>
        <w:t>delen</w:t>
      </w:r>
      <w:proofErr w:type="spellEnd"/>
      <w:r>
        <w:t xml:space="preserve"> in de </w:t>
      </w:r>
      <w:proofErr w:type="spellStart"/>
      <w:r>
        <w:t>tijd</w:t>
      </w:r>
      <w:proofErr w:type="spellEnd"/>
      <w:r>
        <w:t xml:space="preserve">. </w:t>
      </w:r>
      <w:proofErr w:type="spellStart"/>
      <w:r>
        <w:t>Wanneer</w:t>
      </w:r>
      <w:proofErr w:type="spellEnd"/>
      <w:r>
        <w:t xml:space="preserve"> </w:t>
      </w:r>
      <w:proofErr w:type="spellStart"/>
      <w:r>
        <w:t>wil</w:t>
      </w:r>
      <w:proofErr w:type="spellEnd"/>
      <w:r>
        <w:t xml:space="preserve"> je wat </w:t>
      </w:r>
      <w:proofErr w:type="spellStart"/>
      <w:r>
        <w:t>klaar</w:t>
      </w:r>
      <w:proofErr w:type="spellEnd"/>
      <w:r>
        <w:t xml:space="preserve"> </w:t>
      </w:r>
      <w:proofErr w:type="spellStart"/>
      <w:r>
        <w:t>hebben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maak</w:t>
      </w:r>
      <w:proofErr w:type="spellEnd"/>
      <w:r>
        <w:t xml:space="preserve"> </w:t>
      </w:r>
      <w:proofErr w:type="spellStart"/>
      <w:r>
        <w:t>ook</w:t>
      </w:r>
      <w:proofErr w:type="spellEnd"/>
      <w:r>
        <w:t xml:space="preserve"> een </w:t>
      </w:r>
      <w:proofErr w:type="spellStart"/>
      <w:r>
        <w:t>onderverdeling</w:t>
      </w:r>
      <w:proofErr w:type="spellEnd"/>
      <w:r>
        <w:t xml:space="preserve"> </w:t>
      </w:r>
      <w:proofErr w:type="spellStart"/>
      <w:r>
        <w:t>wie</w:t>
      </w:r>
      <w:proofErr w:type="spellEnd"/>
      <w:r>
        <w:t xml:space="preserve"> </w:t>
      </w:r>
      <w:proofErr w:type="spellStart"/>
      <w:r>
        <w:t>waarvoor</w:t>
      </w:r>
      <w:proofErr w:type="spellEnd"/>
      <w:r>
        <w:t xml:space="preserve"> </w:t>
      </w:r>
      <w:proofErr w:type="spellStart"/>
      <w:r>
        <w:t>verantwoordelijk</w:t>
      </w:r>
      <w:proofErr w:type="spellEnd"/>
      <w:r>
        <w:t xml:space="preserve"> is. Als je </w:t>
      </w:r>
      <w:proofErr w:type="spellStart"/>
      <w:r>
        <w:t>dat</w:t>
      </w:r>
      <w:proofErr w:type="spellEnd"/>
      <w:r>
        <w:t xml:space="preserve"> voor de </w:t>
      </w:r>
      <w:proofErr w:type="spellStart"/>
      <w:r>
        <w:t>groep</w:t>
      </w:r>
      <w:proofErr w:type="spellEnd"/>
      <w:r>
        <w:t xml:space="preserve"> op papier </w:t>
      </w:r>
      <w:proofErr w:type="spellStart"/>
      <w:r>
        <w:t>zet</w:t>
      </w:r>
      <w:proofErr w:type="spellEnd"/>
      <w:r>
        <w:t xml:space="preserve">, dan zijn de </w:t>
      </w:r>
      <w:proofErr w:type="spellStart"/>
      <w:r>
        <w:t>afspraken</w:t>
      </w:r>
      <w:proofErr w:type="spellEnd"/>
      <w:r>
        <w:t xml:space="preserve"> </w:t>
      </w:r>
      <w:proofErr w:type="spellStart"/>
      <w:r>
        <w:t>vastgelegd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kun</w:t>
      </w:r>
      <w:proofErr w:type="spellEnd"/>
      <w:r>
        <w:t xml:space="preserve"> je </w:t>
      </w:r>
      <w:proofErr w:type="spellStart"/>
      <w:r>
        <w:t>elkaar</w:t>
      </w:r>
      <w:proofErr w:type="spellEnd"/>
      <w:r>
        <w:t xml:space="preserve"> </w:t>
      </w:r>
      <w:proofErr w:type="spellStart"/>
      <w:r>
        <w:t>daaraan</w:t>
      </w:r>
      <w:proofErr w:type="spellEnd"/>
      <w:r>
        <w:t xml:space="preserve"> </w:t>
      </w:r>
      <w:proofErr w:type="spellStart"/>
      <w:r>
        <w:t>houden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ondersteunen</w:t>
      </w:r>
      <w:proofErr w:type="spellEnd"/>
      <w:r>
        <w:t>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6B7A07F" w15:done="0"/>
  <w15:commentEx w15:paraId="0200E06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DAF7AB" w16cex:dateUtc="2022-09-25T13:52:00Z"/>
  <w16cex:commentExtensible w16cex:durableId="26DAF822" w16cex:dateUtc="2022-09-25T13:5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6B7A07F" w16cid:durableId="26DAF7AB"/>
  <w16cid:commentId w16cid:paraId="0200E064" w16cid:durableId="26DAF82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83244A"/>
    <w:multiLevelType w:val="hybridMultilevel"/>
    <w:tmpl w:val="2B1A0750"/>
    <w:lvl w:ilvl="0" w:tplc="695095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067998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Richard">
    <w15:presenceInfo w15:providerId="None" w15:userId="Richar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CF4"/>
    <w:rsid w:val="0000020B"/>
    <w:rsid w:val="000068D4"/>
    <w:rsid w:val="000557DE"/>
    <w:rsid w:val="000B43CF"/>
    <w:rsid w:val="000C0C92"/>
    <w:rsid w:val="000C7EC5"/>
    <w:rsid w:val="000D681A"/>
    <w:rsid w:val="000E6947"/>
    <w:rsid w:val="000F3A5B"/>
    <w:rsid w:val="00111332"/>
    <w:rsid w:val="001215A4"/>
    <w:rsid w:val="001377AD"/>
    <w:rsid w:val="0014519D"/>
    <w:rsid w:val="0014569B"/>
    <w:rsid w:val="00146BF6"/>
    <w:rsid w:val="00172B2C"/>
    <w:rsid w:val="001769BF"/>
    <w:rsid w:val="001A06F0"/>
    <w:rsid w:val="001F00BF"/>
    <w:rsid w:val="001F4203"/>
    <w:rsid w:val="00223B00"/>
    <w:rsid w:val="002537FC"/>
    <w:rsid w:val="00281BD8"/>
    <w:rsid w:val="0029476A"/>
    <w:rsid w:val="002958E9"/>
    <w:rsid w:val="002A23D0"/>
    <w:rsid w:val="002A30EF"/>
    <w:rsid w:val="002D6647"/>
    <w:rsid w:val="00300A83"/>
    <w:rsid w:val="003151BA"/>
    <w:rsid w:val="00333BA1"/>
    <w:rsid w:val="00366664"/>
    <w:rsid w:val="003752D5"/>
    <w:rsid w:val="00376CC8"/>
    <w:rsid w:val="003C728F"/>
    <w:rsid w:val="003D041E"/>
    <w:rsid w:val="003D16E3"/>
    <w:rsid w:val="003D2B61"/>
    <w:rsid w:val="003F6319"/>
    <w:rsid w:val="003F74E7"/>
    <w:rsid w:val="0040734E"/>
    <w:rsid w:val="0041741B"/>
    <w:rsid w:val="00425905"/>
    <w:rsid w:val="004448AA"/>
    <w:rsid w:val="00447B87"/>
    <w:rsid w:val="004A6763"/>
    <w:rsid w:val="004B1DAF"/>
    <w:rsid w:val="004B70FF"/>
    <w:rsid w:val="004E24BB"/>
    <w:rsid w:val="004E7A52"/>
    <w:rsid w:val="00530E8D"/>
    <w:rsid w:val="00570CEF"/>
    <w:rsid w:val="00574A6D"/>
    <w:rsid w:val="0058349B"/>
    <w:rsid w:val="005D39EC"/>
    <w:rsid w:val="005F7AB9"/>
    <w:rsid w:val="006272A1"/>
    <w:rsid w:val="00654129"/>
    <w:rsid w:val="00660CFB"/>
    <w:rsid w:val="0069587A"/>
    <w:rsid w:val="006C290C"/>
    <w:rsid w:val="006D6430"/>
    <w:rsid w:val="006E7E82"/>
    <w:rsid w:val="00700788"/>
    <w:rsid w:val="0070506C"/>
    <w:rsid w:val="007358D6"/>
    <w:rsid w:val="00736FF9"/>
    <w:rsid w:val="00737459"/>
    <w:rsid w:val="00777793"/>
    <w:rsid w:val="007A125F"/>
    <w:rsid w:val="007C255D"/>
    <w:rsid w:val="007D1565"/>
    <w:rsid w:val="007F102D"/>
    <w:rsid w:val="007F756F"/>
    <w:rsid w:val="0080430F"/>
    <w:rsid w:val="00807208"/>
    <w:rsid w:val="00810C57"/>
    <w:rsid w:val="008115CB"/>
    <w:rsid w:val="00822AA6"/>
    <w:rsid w:val="0084530C"/>
    <w:rsid w:val="008658D6"/>
    <w:rsid w:val="00881960"/>
    <w:rsid w:val="008A7978"/>
    <w:rsid w:val="008C20B3"/>
    <w:rsid w:val="008D2120"/>
    <w:rsid w:val="00916EAC"/>
    <w:rsid w:val="00937D6A"/>
    <w:rsid w:val="0094486B"/>
    <w:rsid w:val="00945D30"/>
    <w:rsid w:val="0095000D"/>
    <w:rsid w:val="0098635A"/>
    <w:rsid w:val="009F40B0"/>
    <w:rsid w:val="00A04C42"/>
    <w:rsid w:val="00A055FD"/>
    <w:rsid w:val="00A344EC"/>
    <w:rsid w:val="00A51F55"/>
    <w:rsid w:val="00A5355C"/>
    <w:rsid w:val="00A74BA4"/>
    <w:rsid w:val="00A80E50"/>
    <w:rsid w:val="00AA186E"/>
    <w:rsid w:val="00AB4220"/>
    <w:rsid w:val="00B05F8E"/>
    <w:rsid w:val="00B30A05"/>
    <w:rsid w:val="00B84034"/>
    <w:rsid w:val="00BE2F9B"/>
    <w:rsid w:val="00C0268E"/>
    <w:rsid w:val="00C15AA6"/>
    <w:rsid w:val="00C2775D"/>
    <w:rsid w:val="00C5377A"/>
    <w:rsid w:val="00C6066D"/>
    <w:rsid w:val="00C736EB"/>
    <w:rsid w:val="00C73C5A"/>
    <w:rsid w:val="00CA5234"/>
    <w:rsid w:val="00D0099D"/>
    <w:rsid w:val="00D12099"/>
    <w:rsid w:val="00D2201D"/>
    <w:rsid w:val="00D514A7"/>
    <w:rsid w:val="00D670F2"/>
    <w:rsid w:val="00D71A6C"/>
    <w:rsid w:val="00D75942"/>
    <w:rsid w:val="00D83813"/>
    <w:rsid w:val="00D86019"/>
    <w:rsid w:val="00DA07C2"/>
    <w:rsid w:val="00DA206D"/>
    <w:rsid w:val="00DB35D1"/>
    <w:rsid w:val="00DD1D06"/>
    <w:rsid w:val="00E169E8"/>
    <w:rsid w:val="00E31611"/>
    <w:rsid w:val="00E5067F"/>
    <w:rsid w:val="00E87DD8"/>
    <w:rsid w:val="00E938B0"/>
    <w:rsid w:val="00E96D36"/>
    <w:rsid w:val="00EB5597"/>
    <w:rsid w:val="00ED54F0"/>
    <w:rsid w:val="00F138E3"/>
    <w:rsid w:val="00F2019A"/>
    <w:rsid w:val="00F41CF4"/>
    <w:rsid w:val="00F444A0"/>
    <w:rsid w:val="00F55AC1"/>
    <w:rsid w:val="00F64053"/>
    <w:rsid w:val="00F7568C"/>
    <w:rsid w:val="00FE3FD9"/>
    <w:rsid w:val="00FE4A8E"/>
    <w:rsid w:val="00FE4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61560"/>
  <w15:chartTrackingRefBased/>
  <w15:docId w15:val="{ED9A843C-E0DE-441A-ADBB-8315EF799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570CEF"/>
    <w:pPr>
      <w:ind w:left="720"/>
      <w:contextualSpacing/>
    </w:pPr>
  </w:style>
  <w:style w:type="paragraph" w:styleId="Revisie">
    <w:name w:val="Revision"/>
    <w:hidden/>
    <w:uiPriority w:val="99"/>
    <w:semiHidden/>
    <w:rsid w:val="00C736EB"/>
    <w:pPr>
      <w:spacing w:after="0" w:line="240" w:lineRule="auto"/>
    </w:pPr>
  </w:style>
  <w:style w:type="character" w:styleId="Verwijzingopmerking">
    <w:name w:val="annotation reference"/>
    <w:basedOn w:val="Standaardalinea-lettertype"/>
    <w:uiPriority w:val="99"/>
    <w:semiHidden/>
    <w:unhideWhenUsed/>
    <w:rsid w:val="00C736EB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C736EB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C736EB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C736EB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C736E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551</Words>
  <Characters>3146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Niels Baljon (0928166)</dc:creator>
  <cp:keywords/>
  <dc:description/>
  <cp:lastModifiedBy>Richard</cp:lastModifiedBy>
  <cp:revision>2</cp:revision>
  <dcterms:created xsi:type="dcterms:W3CDTF">2022-09-25T13:58:00Z</dcterms:created>
  <dcterms:modified xsi:type="dcterms:W3CDTF">2022-09-25T13:58:00Z</dcterms:modified>
</cp:coreProperties>
</file>